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8A63F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 w:hint="eastAsia"/>
          <w:kern w:val="0"/>
          <w:sz w:val="36"/>
          <w:szCs w:val="36"/>
        </w:rPr>
        <w:t>半期检查</w:t>
      </w:r>
    </w:p>
    <w:p w14:paraId="6D8E9414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11D3B143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 xml:space="preserve">1. 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英文翻译</w:t>
      </w:r>
      <w:r>
        <w:rPr>
          <w:rFonts w:ascii="Heiti SC Light" w:eastAsia="Heiti SC Light" w:cs="Heiti SC Light"/>
          <w:kern w:val="0"/>
          <w:sz w:val="36"/>
          <w:szCs w:val="36"/>
        </w:rPr>
        <w:t>-3000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字</w:t>
      </w:r>
    </w:p>
    <w:p w14:paraId="014423B2" w14:textId="77777777" w:rsidR="00FB777B" w:rsidRDefault="006C2D29" w:rsidP="00FB777B">
      <w:pPr>
        <w:widowControl/>
        <w:autoSpaceDE w:val="0"/>
        <w:autoSpaceDN w:val="0"/>
        <w:adjustRightInd w:val="0"/>
        <w:jc w:val="left"/>
        <w:rPr>
          <w:ins w:id="0" w:author="成 陆" w:date="2015-02-02T10:15:00Z"/>
          <w:rFonts w:ascii="Heiti SC Light" w:eastAsia="Heiti SC Light" w:cs="Heiti SC Light" w:hint="eastAsia"/>
          <w:kern w:val="0"/>
          <w:sz w:val="36"/>
          <w:szCs w:val="36"/>
        </w:rPr>
      </w:pPr>
      <w:ins w:id="1" w:author="成 陆" w:date="2015-02-02T10:15:00Z">
        <w:r>
          <w:rPr>
            <w:rFonts w:ascii="Heiti SC Light" w:eastAsia="Heiti SC Light" w:cs="Heiti SC Light" w:hint="eastAsia"/>
            <w:kern w:val="0"/>
            <w:sz w:val="36"/>
            <w:szCs w:val="36"/>
          </w:rPr>
          <w:t>翻译什么？</w:t>
        </w:r>
      </w:ins>
    </w:p>
    <w:p w14:paraId="2E1A1AAA" w14:textId="77777777" w:rsidR="006C2D29" w:rsidRDefault="006C2D29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 w:hint="eastAsia"/>
          <w:kern w:val="0"/>
          <w:sz w:val="36"/>
          <w:szCs w:val="36"/>
        </w:rPr>
      </w:pPr>
    </w:p>
    <w:p w14:paraId="3A7DABAC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 xml:space="preserve"> 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文献综述</w:t>
      </w:r>
    </w:p>
    <w:p w14:paraId="022FC882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>A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）网络调研、论文数据库</w:t>
      </w:r>
    </w:p>
    <w:p w14:paraId="7E2BC4F1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ins w:id="2" w:author="成 陆" w:date="2015-02-02T10:09:00Z"/>
          <w:rFonts w:ascii="Heiti SC Light" w:eastAsia="Heiti SC Light" w:cs="Heiti SC Light" w:hint="eastAsia"/>
          <w:kern w:val="0"/>
          <w:sz w:val="36"/>
          <w:szCs w:val="36"/>
        </w:rPr>
      </w:pPr>
      <w:r>
        <w:rPr>
          <w:rFonts w:ascii="Heiti SC Light" w:eastAsia="Heiti SC Light" w:cs="Heiti SC Light" w:hint="eastAsia"/>
          <w:kern w:val="0"/>
          <w:sz w:val="36"/>
          <w:szCs w:val="36"/>
        </w:rPr>
        <w:t>相关领域同类型做怎么样，好与不好</w:t>
      </w:r>
    </w:p>
    <w:p w14:paraId="702F47B6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ins w:id="3" w:author="成 陆" w:date="2015-02-02T10:09:00Z"/>
          <w:rFonts w:ascii="Heiti SC Light" w:eastAsia="Heiti SC Light" w:cs="Heiti SC Light" w:hint="eastAsia"/>
          <w:kern w:val="0"/>
          <w:sz w:val="36"/>
          <w:szCs w:val="36"/>
        </w:rPr>
      </w:pPr>
      <w:ins w:id="4" w:author="成 陆" w:date="2015-02-02T10:09:00Z">
        <w:r>
          <w:rPr>
            <w:rFonts w:ascii="Heiti SC Light" w:eastAsia="Heiti SC Light" w:cs="Heiti SC Light" w:hint="eastAsia"/>
            <w:kern w:val="0"/>
            <w:sz w:val="36"/>
            <w:szCs w:val="36"/>
          </w:rPr>
          <w:t>相关领域招聘网站缺陷，包括</w:t>
        </w:r>
      </w:ins>
      <w:ins w:id="5" w:author="成 陆" w:date="2015-02-02T10:10:00Z">
        <w:r>
          <w:rPr>
            <w:rFonts w:ascii="Heiti SC Light" w:eastAsia="Heiti SC Light" w:cs="Heiti SC Light" w:hint="eastAsia"/>
            <w:kern w:val="0"/>
            <w:sz w:val="36"/>
            <w:szCs w:val="36"/>
          </w:rPr>
          <w:t>填写内容过于繁杂</w:t>
        </w:r>
      </w:ins>
      <w:ins w:id="6" w:author="成 陆" w:date="2015-02-02T10:09:00Z">
        <w:r>
          <w:rPr>
            <w:rFonts w:ascii="Heiti SC Light" w:eastAsia="Heiti SC Light" w:cs="Heiti SC Light" w:hint="eastAsia"/>
            <w:kern w:val="0"/>
            <w:sz w:val="36"/>
            <w:szCs w:val="36"/>
          </w:rPr>
          <w:t>（引用云笔记内容）</w:t>
        </w:r>
      </w:ins>
    </w:p>
    <w:p w14:paraId="60DF131E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68ED456E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 w:hint="eastAsia"/>
          <w:kern w:val="0"/>
          <w:sz w:val="36"/>
          <w:szCs w:val="36"/>
        </w:rPr>
        <w:t>我们怎么做，特色</w:t>
      </w:r>
    </w:p>
    <w:p w14:paraId="718D7D80" w14:textId="77777777" w:rsidR="00FB777B" w:rsidRDefault="006C2D29" w:rsidP="00FB777B">
      <w:pPr>
        <w:widowControl/>
        <w:autoSpaceDE w:val="0"/>
        <w:autoSpaceDN w:val="0"/>
        <w:adjustRightInd w:val="0"/>
        <w:jc w:val="left"/>
        <w:rPr>
          <w:ins w:id="7" w:author="成 陆" w:date="2015-02-02T10:14:00Z"/>
          <w:rFonts w:ascii="Heiti SC Light" w:eastAsia="Heiti SC Light" w:cs="Heiti SC Light" w:hint="eastAsia"/>
          <w:kern w:val="0"/>
          <w:sz w:val="36"/>
          <w:szCs w:val="36"/>
        </w:rPr>
      </w:pPr>
      <w:ins w:id="8" w:author="成 陆" w:date="2015-02-02T10:14:00Z">
        <w:r>
          <w:rPr>
            <w:rFonts w:ascii="Heiti SC Light" w:eastAsia="Heiti SC Light" w:cs="Heiti SC Light" w:hint="eastAsia"/>
            <w:kern w:val="0"/>
            <w:sz w:val="36"/>
            <w:szCs w:val="36"/>
          </w:rPr>
          <w:t>简单，去除相应缺陷</w:t>
        </w:r>
      </w:ins>
    </w:p>
    <w:p w14:paraId="5C1490F5" w14:textId="77777777" w:rsidR="006C2D29" w:rsidRDefault="006C2D29" w:rsidP="00FB777B">
      <w:pPr>
        <w:widowControl/>
        <w:autoSpaceDE w:val="0"/>
        <w:autoSpaceDN w:val="0"/>
        <w:adjustRightInd w:val="0"/>
        <w:jc w:val="left"/>
        <w:rPr>
          <w:ins w:id="9" w:author="成 陆" w:date="2015-02-02T10:14:00Z"/>
          <w:rFonts w:ascii="Heiti SC Light" w:eastAsia="Heiti SC Light" w:cs="Heiti SC Light" w:hint="eastAsia"/>
          <w:kern w:val="0"/>
          <w:sz w:val="36"/>
          <w:szCs w:val="36"/>
        </w:rPr>
      </w:pPr>
    </w:p>
    <w:p w14:paraId="1C09F1C7" w14:textId="77777777" w:rsidR="006C2D29" w:rsidRDefault="006C2D29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 w:hint="eastAsia"/>
          <w:kern w:val="0"/>
          <w:sz w:val="36"/>
          <w:szCs w:val="36"/>
        </w:rPr>
      </w:pPr>
    </w:p>
    <w:p w14:paraId="448D32EA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 xml:space="preserve">1 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引言，综述</w:t>
      </w:r>
    </w:p>
    <w:p w14:paraId="77E709C1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 xml:space="preserve">2 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需求分析</w:t>
      </w:r>
    </w:p>
    <w:p w14:paraId="756E2DA4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 xml:space="preserve">3 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设计</w:t>
      </w:r>
    </w:p>
    <w:p w14:paraId="1ED9E896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 xml:space="preserve">4 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实现：代码（不能大段，</w:t>
      </w:r>
      <w:r>
        <w:rPr>
          <w:rFonts w:ascii="Heiti SC Light" w:eastAsia="Heiti SC Light" w:cs="Heiti SC Light"/>
          <w:kern w:val="0"/>
          <w:sz w:val="36"/>
          <w:szCs w:val="36"/>
        </w:rPr>
        <w:t>3-4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精彩代码片段，注解与说明，或小流程图），截图，数据库设计（测试，也可单独）</w:t>
      </w:r>
    </w:p>
    <w:p w14:paraId="28BC8DA6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 xml:space="preserve">5 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总结</w:t>
      </w:r>
    </w:p>
    <w:p w14:paraId="6492D3E6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6FD7FA0A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>2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，</w:t>
      </w:r>
      <w:r>
        <w:rPr>
          <w:rFonts w:ascii="Heiti SC Light" w:eastAsia="Heiti SC Light" w:cs="Heiti SC Light"/>
          <w:kern w:val="0"/>
          <w:sz w:val="36"/>
          <w:szCs w:val="36"/>
        </w:rPr>
        <w:t>3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都有一些软件工程的图，数据流图，状态图，</w:t>
      </w:r>
      <w:r>
        <w:rPr>
          <w:rFonts w:ascii="Heiti SC Light" w:eastAsia="Heiti SC Light" w:cs="Heiti SC Light"/>
          <w:kern w:val="0"/>
          <w:sz w:val="36"/>
          <w:szCs w:val="36"/>
        </w:rPr>
        <w:t>E-R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图，详细设计（</w:t>
      </w:r>
      <w:r>
        <w:rPr>
          <w:rFonts w:ascii="Heiti SC Light" w:eastAsia="Heiti SC Light" w:cs="Heiti SC Light"/>
          <w:kern w:val="0"/>
          <w:sz w:val="36"/>
          <w:szCs w:val="36"/>
        </w:rPr>
        <w:t>IPO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图，流程图）</w:t>
      </w:r>
    </w:p>
    <w:p w14:paraId="4BA04985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 w:hint="eastAsia"/>
          <w:kern w:val="0"/>
          <w:sz w:val="36"/>
          <w:szCs w:val="36"/>
        </w:rPr>
        <w:t>面向对象：类图，用例图，</w:t>
      </w:r>
      <w:proofErr w:type="spellStart"/>
      <w:r>
        <w:rPr>
          <w:rFonts w:ascii="Heiti SC Light" w:eastAsia="Heiti SC Light" w:cs="Heiti SC Light"/>
          <w:kern w:val="0"/>
          <w:sz w:val="36"/>
          <w:szCs w:val="36"/>
        </w:rPr>
        <w:t>huozuo</w:t>
      </w:r>
      <w:proofErr w:type="spellEnd"/>
      <w:r>
        <w:rPr>
          <w:rFonts w:ascii="Heiti SC Light" w:eastAsia="Heiti SC Light" w:cs="Heiti SC Light" w:hint="eastAsia"/>
          <w:kern w:val="0"/>
          <w:sz w:val="36"/>
          <w:szCs w:val="36"/>
        </w:rPr>
        <w:t>图，业务流程图</w:t>
      </w:r>
    </w:p>
    <w:p w14:paraId="5F313EC5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7F41E208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lastRenderedPageBreak/>
        <w:t>30-40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页源码</w:t>
      </w:r>
    </w:p>
    <w:p w14:paraId="1D893E46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3526D687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2E00BD61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>B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）</w:t>
      </w:r>
      <w:r>
        <w:rPr>
          <w:rFonts w:ascii="Heiti SC Light" w:eastAsia="Heiti SC Light" w:cs="Heiti SC Light"/>
          <w:kern w:val="0"/>
          <w:sz w:val="36"/>
          <w:szCs w:val="36"/>
        </w:rPr>
        <w:t xml:space="preserve"> 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技术调研</w:t>
      </w:r>
    </w:p>
    <w:p w14:paraId="6D6DFEE3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 w:hint="eastAsia"/>
          <w:kern w:val="0"/>
          <w:sz w:val="36"/>
          <w:szCs w:val="36"/>
        </w:rPr>
        <w:t>对技术的把握，两方面相关的技术</w:t>
      </w:r>
    </w:p>
    <w:p w14:paraId="2FD843B3" w14:textId="409CC4A6" w:rsidR="00FB777B" w:rsidRDefault="00227190" w:rsidP="00FB777B">
      <w:pPr>
        <w:widowControl/>
        <w:autoSpaceDE w:val="0"/>
        <w:autoSpaceDN w:val="0"/>
        <w:adjustRightInd w:val="0"/>
        <w:jc w:val="left"/>
        <w:rPr>
          <w:ins w:id="10" w:author="成 陆" w:date="2015-02-02T10:19:00Z"/>
          <w:rFonts w:ascii="Heiti SC Light" w:eastAsia="Heiti SC Light" w:cs="Heiti SC Light" w:hint="eastAsia"/>
          <w:kern w:val="0"/>
          <w:sz w:val="36"/>
          <w:szCs w:val="36"/>
        </w:rPr>
      </w:pPr>
      <w:proofErr w:type="spellStart"/>
      <w:ins w:id="11" w:author="成 陆" w:date="2015-02-02T10:19:00Z">
        <w:r>
          <w:rPr>
            <w:rFonts w:ascii="Heiti SC Light" w:eastAsia="Heiti SC Light" w:cs="Heiti SC Light" w:hint="eastAsia"/>
            <w:kern w:val="0"/>
            <w:sz w:val="36"/>
            <w:szCs w:val="36"/>
          </w:rPr>
          <w:t>jQuery</w:t>
        </w:r>
        <w:proofErr w:type="spellEnd"/>
        <w:r>
          <w:rPr>
            <w:rFonts w:ascii="Heiti SC Light" w:eastAsia="Heiti SC Light" w:cs="Heiti SC Light" w:hint="eastAsia"/>
            <w:kern w:val="0"/>
            <w:sz w:val="36"/>
            <w:szCs w:val="36"/>
          </w:rPr>
          <w:t>，</w:t>
        </w:r>
        <w:proofErr w:type="spellStart"/>
        <w:r>
          <w:rPr>
            <w:rFonts w:ascii="Heiti SC Light" w:eastAsia="Heiti SC Light" w:cs="Heiti SC Light" w:hint="eastAsia"/>
            <w:kern w:val="0"/>
            <w:sz w:val="36"/>
            <w:szCs w:val="36"/>
          </w:rPr>
          <w:t>JavaEE</w:t>
        </w:r>
        <w:proofErr w:type="spellEnd"/>
      </w:ins>
    </w:p>
    <w:p w14:paraId="7781CD1C" w14:textId="77777777" w:rsidR="00227190" w:rsidRDefault="00227190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 w:hint="eastAsia"/>
          <w:kern w:val="0"/>
          <w:sz w:val="36"/>
          <w:szCs w:val="36"/>
        </w:rPr>
      </w:pPr>
    </w:p>
    <w:p w14:paraId="16A9FFF9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 w:hint="eastAsia"/>
          <w:kern w:val="0"/>
          <w:sz w:val="36"/>
          <w:szCs w:val="36"/>
        </w:rPr>
        <w:t>我们做什么</w:t>
      </w:r>
    </w:p>
    <w:p w14:paraId="12CDB40C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 w:hint="eastAsia"/>
          <w:kern w:val="0"/>
          <w:sz w:val="36"/>
          <w:szCs w:val="36"/>
        </w:rPr>
        <w:t>用什么技术做：</w:t>
      </w:r>
      <w:bookmarkStart w:id="12" w:name="_GoBack"/>
      <w:bookmarkEnd w:id="12"/>
      <w:r>
        <w:rPr>
          <w:rFonts w:ascii="Heiti SC Light" w:eastAsia="Heiti SC Light" w:cs="Heiti SC Light" w:hint="eastAsia"/>
          <w:kern w:val="0"/>
          <w:sz w:val="36"/>
          <w:szCs w:val="36"/>
        </w:rPr>
        <w:t>好、成熟、主流</w:t>
      </w:r>
    </w:p>
    <w:p w14:paraId="7880F9DC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06FE7465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6AC409C0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7DB6FA64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 xml:space="preserve">2. 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半期，第六周，每人的工作，</w:t>
      </w:r>
      <w:r>
        <w:rPr>
          <w:rFonts w:ascii="Heiti SC Light" w:eastAsia="Heiti SC Light" w:cs="Heiti SC Light" w:hint="eastAsia"/>
          <w:b/>
          <w:bCs/>
          <w:kern w:val="0"/>
          <w:sz w:val="36"/>
          <w:szCs w:val="36"/>
        </w:rPr>
        <w:t>功能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细化，非常</w:t>
      </w:r>
      <w:r>
        <w:rPr>
          <w:rFonts w:ascii="Heiti SC Light" w:eastAsia="Heiti SC Light" w:cs="Heiti SC Light" w:hint="eastAsia"/>
          <w:b/>
          <w:bCs/>
          <w:kern w:val="0"/>
          <w:sz w:val="36"/>
          <w:szCs w:val="36"/>
        </w:rPr>
        <w:t>明确，环境</w:t>
      </w:r>
    </w:p>
    <w:p w14:paraId="6FB0C0E4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6AE4E0B0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 w:hint="eastAsia"/>
          <w:kern w:val="0"/>
          <w:sz w:val="36"/>
          <w:szCs w:val="36"/>
        </w:rPr>
        <w:t>初步设计，项目要做了一点点</w:t>
      </w:r>
    </w:p>
    <w:p w14:paraId="698CB57F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561BC930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 w:hint="eastAsia"/>
          <w:kern w:val="0"/>
          <w:sz w:val="36"/>
          <w:szCs w:val="36"/>
        </w:rPr>
        <w:t>做什么，怎么做，</w:t>
      </w:r>
      <w:r>
        <w:rPr>
          <w:rFonts w:ascii="Heiti SC Light" w:eastAsia="Heiti SC Light" w:cs="Heiti SC Light"/>
          <w:kern w:val="0"/>
          <w:sz w:val="36"/>
          <w:szCs w:val="36"/>
        </w:rPr>
        <w:t xml:space="preserve"> 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做了什么</w:t>
      </w:r>
    </w:p>
    <w:p w14:paraId="0302208A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03A70968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3A2081E6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0C2417FC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 xml:space="preserve">3. 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期末答辩，内容书写</w:t>
      </w:r>
    </w:p>
    <w:p w14:paraId="5FB8D505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50D0FCAE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>a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）格式，抽查毕业论文，格式要规范</w:t>
      </w:r>
    </w:p>
    <w:p w14:paraId="7C7A6D35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7FBC8DD3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 w:hint="eastAsia"/>
          <w:kern w:val="0"/>
          <w:sz w:val="36"/>
          <w:szCs w:val="36"/>
        </w:rPr>
        <w:t>文献，标注各式，引用（不是必要）</w:t>
      </w:r>
    </w:p>
    <w:p w14:paraId="7F99D65A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4BC140E4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 w:hint="eastAsia"/>
          <w:kern w:val="0"/>
          <w:sz w:val="36"/>
          <w:szCs w:val="36"/>
        </w:rPr>
        <w:t>参考毕业设计手册</w:t>
      </w:r>
    </w:p>
    <w:p w14:paraId="4FE350F4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5EA59095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>b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）论文会查重，计算机自动化，第一次实行，机器比对。</w:t>
      </w:r>
    </w:p>
    <w:p w14:paraId="10A88C35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>c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）论文随机一部分抽查，送到外面，时间会提前。</w:t>
      </w:r>
    </w:p>
    <w:p w14:paraId="2D178C32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7B6A23D1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 w:hint="eastAsia"/>
          <w:kern w:val="0"/>
          <w:sz w:val="36"/>
          <w:szCs w:val="36"/>
        </w:rPr>
        <w:t>质量要求提高，任务准备写作提前，会提前有通知</w:t>
      </w:r>
    </w:p>
    <w:p w14:paraId="31ECF7F9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6AF1C66C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>d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）论文电子版先给任洪明，会另外约时间看哪好和不好。</w:t>
      </w:r>
    </w:p>
    <w:p w14:paraId="58561B90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7A6C46BD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>e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）程序检查，老师会先看，评阅老师也会看，统一一天。</w:t>
      </w:r>
    </w:p>
    <w:p w14:paraId="26E2C24A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64444DA6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/>
          <w:kern w:val="0"/>
          <w:sz w:val="36"/>
          <w:szCs w:val="36"/>
        </w:rPr>
        <w:t>f</w:t>
      </w:r>
      <w:r>
        <w:rPr>
          <w:rFonts w:ascii="Heiti SC Light" w:eastAsia="Heiti SC Light" w:cs="Heiti SC Light" w:hint="eastAsia"/>
          <w:kern w:val="0"/>
          <w:sz w:val="36"/>
          <w:szCs w:val="36"/>
        </w:rPr>
        <w:t>）答辩环节：</w:t>
      </w:r>
    </w:p>
    <w:p w14:paraId="2B63BF0F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 w:hint="eastAsia"/>
          <w:kern w:val="0"/>
          <w:sz w:val="36"/>
          <w:szCs w:val="36"/>
        </w:rPr>
        <w:t>大组答辩：</w:t>
      </w:r>
    </w:p>
    <w:p w14:paraId="2CA56F8D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 w:hint="eastAsia"/>
          <w:kern w:val="0"/>
          <w:sz w:val="36"/>
          <w:szCs w:val="36"/>
        </w:rPr>
        <w:t>及格答辩：每个老师都有学生过去，指导老师，评阅老师看工作量薄弱，</w:t>
      </w:r>
    </w:p>
    <w:p w14:paraId="61B54A8A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 w:hint="eastAsia"/>
          <w:kern w:val="0"/>
          <w:sz w:val="36"/>
          <w:szCs w:val="36"/>
        </w:rPr>
        <w:t>优秀答辩</w:t>
      </w:r>
    </w:p>
    <w:p w14:paraId="02F97391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36D33693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5FE18862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  <w:r>
        <w:rPr>
          <w:rFonts w:ascii="Heiti SC Light" w:eastAsia="Heiti SC Light" w:cs="Heiti SC Light" w:hint="eastAsia"/>
          <w:kern w:val="0"/>
          <w:sz w:val="36"/>
          <w:szCs w:val="36"/>
        </w:rPr>
        <w:t>小组答辩：</w:t>
      </w:r>
    </w:p>
    <w:p w14:paraId="6A3A066B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4F152983" w14:textId="77777777" w:rsidR="00FB777B" w:rsidRDefault="00FB777B" w:rsidP="00FB777B">
      <w:pPr>
        <w:widowControl/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  <w:sz w:val="36"/>
          <w:szCs w:val="36"/>
        </w:rPr>
      </w:pPr>
    </w:p>
    <w:p w14:paraId="79E65CFB" w14:textId="77777777" w:rsidR="00137903" w:rsidRDefault="00137903"/>
    <w:sectPr w:rsidR="00137903" w:rsidSect="004C3E4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7B"/>
    <w:rsid w:val="00137903"/>
    <w:rsid w:val="00227190"/>
    <w:rsid w:val="006C2D29"/>
    <w:rsid w:val="00C670D6"/>
    <w:rsid w:val="00FB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5272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FB777B"/>
  </w:style>
  <w:style w:type="paragraph" w:styleId="a4">
    <w:name w:val="Balloon Text"/>
    <w:basedOn w:val="a"/>
    <w:link w:val="a5"/>
    <w:uiPriority w:val="99"/>
    <w:semiHidden/>
    <w:unhideWhenUsed/>
    <w:rsid w:val="00FB777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B777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FB777B"/>
  </w:style>
  <w:style w:type="paragraph" w:styleId="a4">
    <w:name w:val="Balloon Text"/>
    <w:basedOn w:val="a"/>
    <w:link w:val="a5"/>
    <w:uiPriority w:val="99"/>
    <w:semiHidden/>
    <w:unhideWhenUsed/>
    <w:rsid w:val="00FB777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B777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9A2C05-496A-7A45-ABBB-DEA297B8E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98</Words>
  <Characters>560</Characters>
  <Application>Microsoft Macintosh Word</Application>
  <DocSecurity>0</DocSecurity>
  <Lines>4</Lines>
  <Paragraphs>1</Paragraphs>
  <ScaleCrop>false</ScaleCrop>
  <Company>smu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陆</dc:creator>
  <cp:keywords/>
  <dc:description/>
  <cp:lastModifiedBy>成 陆</cp:lastModifiedBy>
  <cp:revision>4</cp:revision>
  <dcterms:created xsi:type="dcterms:W3CDTF">2015-02-02T02:07:00Z</dcterms:created>
  <dcterms:modified xsi:type="dcterms:W3CDTF">2015-02-02T02:19:00Z</dcterms:modified>
</cp:coreProperties>
</file>